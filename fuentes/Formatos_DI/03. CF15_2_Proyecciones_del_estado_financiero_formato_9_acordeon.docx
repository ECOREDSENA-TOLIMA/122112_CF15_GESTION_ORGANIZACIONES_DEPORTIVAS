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65AEF" w14:textId="77777777" w:rsidR="007821FE" w:rsidRDefault="007821FE">
      <w:pPr>
        <w:spacing w:line="240" w:lineRule="auto"/>
        <w:rPr>
          <w:b/>
        </w:rPr>
      </w:pPr>
    </w:p>
    <w:tbl>
      <w:tblPr>
        <w:tblStyle w:val="a"/>
        <w:tblW w:w="14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7821FE" w14:paraId="62D7B37B" w14:textId="77777777" w:rsidTr="3FA5E036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3014" w14:textId="77777777" w:rsidR="007821FE" w:rsidRDefault="00B51F8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6462" w14:textId="77777777" w:rsidR="007821FE" w:rsidRDefault="00B51F8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7821FE" w14:paraId="02986543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5226" w14:textId="77777777" w:rsidR="007821FE" w:rsidRDefault="00B51F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347E" w14:textId="77777777" w:rsidR="007821FE" w:rsidRDefault="00B51F87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 xml:space="preserve">Título o subtítulo de la temática que se aborda </w:t>
            </w:r>
            <w:r>
              <w:rPr>
                <w:i/>
                <w:color w:val="434343"/>
              </w:rPr>
              <w:t>máximo 8 palabras</w:t>
            </w:r>
          </w:p>
          <w:p w14:paraId="328ABE6D" w14:textId="77777777" w:rsidR="00776A34" w:rsidRDefault="00776A34">
            <w:pPr>
              <w:widowControl w:val="0"/>
              <w:spacing w:line="240" w:lineRule="auto"/>
              <w:rPr>
                <w:i/>
                <w:color w:val="434343"/>
              </w:rPr>
            </w:pPr>
          </w:p>
          <w:p w14:paraId="021534D4" w14:textId="0B1F27AE" w:rsidR="00776A34" w:rsidRDefault="00776A34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000000"/>
                <w:sz w:val="20"/>
                <w:szCs w:val="20"/>
              </w:rPr>
              <w:t>Proyecciones del estado financiero</w:t>
            </w:r>
          </w:p>
        </w:tc>
      </w:tr>
      <w:tr w:rsidR="007821FE" w14:paraId="14966C14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7051" w14:textId="77777777" w:rsidR="007821FE" w:rsidRDefault="00B51F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9FAB" w14:textId="77777777" w:rsidR="007821FE" w:rsidRDefault="00B51F87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Colocar una breve descripción de la temática que se aborda</w:t>
            </w:r>
          </w:p>
          <w:p w14:paraId="1AA36C8F" w14:textId="77777777" w:rsidR="00776A34" w:rsidRDefault="00776A34">
            <w:pPr>
              <w:widowControl w:val="0"/>
              <w:spacing w:line="240" w:lineRule="auto"/>
              <w:rPr>
                <w:color w:val="434343"/>
              </w:rPr>
            </w:pPr>
          </w:p>
          <w:p w14:paraId="39EEAE03" w14:textId="681C5244" w:rsidR="00776A34" w:rsidRP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co</w:t>
            </w:r>
            <w:r>
              <w:rPr>
                <w:sz w:val="20"/>
                <w:szCs w:val="20"/>
              </w:rPr>
              <w:t xml:space="preserve">ntinuación, se relacionan </w:t>
            </w:r>
            <w:r>
              <w:rPr>
                <w:color w:val="000000"/>
                <w:sz w:val="20"/>
                <w:szCs w:val="20"/>
              </w:rPr>
              <w:t xml:space="preserve">algunos pasos para realizar la proyección financiera de una organización: </w:t>
            </w:r>
          </w:p>
        </w:tc>
      </w:tr>
      <w:tr w:rsidR="007821FE" w14:paraId="3D025D76" w14:textId="77777777" w:rsidTr="3FA5E036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D93" w14:textId="77777777" w:rsidR="007821FE" w:rsidRDefault="00B51F8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E718" w14:textId="77777777" w:rsidR="007821FE" w:rsidRDefault="00B51F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2C67" w14:textId="77777777" w:rsidR="007821FE" w:rsidRDefault="00B51F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7821FE" w:rsidRPr="00661D27" w14:paraId="2BBC39AA" w14:textId="77777777" w:rsidTr="3FA5E036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584" w14:textId="77777777" w:rsidR="007821FE" w:rsidRDefault="00B51F87">
            <w:pPr>
              <w:widowControl w:val="0"/>
              <w:spacing w:line="240" w:lineRule="auto"/>
            </w:pPr>
            <w:r>
              <w:t>Título subtema 1</w:t>
            </w:r>
          </w:p>
          <w:p w14:paraId="4F364E54" w14:textId="77777777" w:rsidR="00776A34" w:rsidRDefault="00776A34">
            <w:pPr>
              <w:widowControl w:val="0"/>
              <w:spacing w:line="240" w:lineRule="auto"/>
            </w:pPr>
          </w:p>
          <w:p w14:paraId="1EC83D07" w14:textId="74A6687A" w:rsidR="00776A34" w:rsidRDefault="00776A34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Conocer </w:t>
            </w:r>
            <w:r>
              <w:rPr>
                <w:b/>
                <w:sz w:val="20"/>
                <w:szCs w:val="20"/>
              </w:rPr>
              <w:t>la organización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0220" w14:textId="77777777" w:rsidR="007821FE" w:rsidRDefault="00B51F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00902B2B" w14:textId="77777777" w:rsidR="007821FE" w:rsidRDefault="007821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6BB7F2" w14:textId="47682ED6" w:rsid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Para 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nalizar el </w:t>
            </w:r>
            <w:r>
              <w:rPr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ercado y la capacidad de producción, es fundamental tener las cifras de la empresa y trabajar sobre datos reales; esto permitirá analizar cómo está la organización tanto dentro como fuera de ella.</w:t>
            </w:r>
          </w:p>
          <w:p w14:paraId="35D4C42D" w14:textId="77777777" w:rsidR="007821FE" w:rsidRDefault="007821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BB9F" w14:textId="77777777" w:rsidR="007821FE" w:rsidRDefault="00B51F87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6C08A238" w14:textId="0A41BE8D" w:rsidR="007821FE" w:rsidRDefault="00E96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CFBEAF" wp14:editId="41E85CED">
                  <wp:extent cx="2613660" cy="1741170"/>
                  <wp:effectExtent l="0" t="0" r="0" b="0"/>
                  <wp:docPr id="6" name="Picture 6" descr="Organización y gestión de la fuerza laboral. los procesos de flujo de trabajo, el diseño y la automatización de procesos de flujo de trabajo aumentan el concepto de productividad de su ofici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ganización y gestión de la fuerza laboral. los procesos de flujo de trabajo, el diseño y la automatización de procesos de flujo de trabajo aumentan el concepto de productividad de su ofici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36AEE" w14:textId="77777777" w:rsidR="007821FE" w:rsidRDefault="00B51F87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224427EB" w14:textId="260FF5F6" w:rsidR="00E961C9" w:rsidRPr="00782B22" w:rsidRDefault="00E818A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0" w:author="Alix Cecilia Chinchilla Rueda" w:date="2023-09-22T17:26:00Z">
                  <w:rPr/>
                </w:rPrChange>
              </w:rPr>
              <w:instrText xml:space="preserve"> HYPERLINK "https://www.freepik.es/vector-gratis/organizacion-gestion-fuerza-laboral-procesos-flujo-trabajo-diseno-automatizacion-procesos-flujo-trabajo-aumentan-concepto-productividad-su-oficina_10782564.htm" \l "query=conocer%20la%20organizacion&amp;position=8&amp;from_view=search&amp;track=ais"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https://www.freepik.es/vector-gratis/organizacion-gestion-fuerza-laboral-procesos-flujo-trabajo-diseno-automatizacion-procesos-flujo-trabajo-aumentan-concepto-productividad-su-oficina_10782564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821FE" w:rsidRPr="00661D27" w14:paraId="18847D50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3322" w14:textId="77777777" w:rsidR="007821FE" w:rsidRDefault="00B51F87">
            <w:pPr>
              <w:widowControl w:val="0"/>
              <w:spacing w:line="240" w:lineRule="auto"/>
            </w:pPr>
            <w:r>
              <w:lastRenderedPageBreak/>
              <w:t>Título subtema 2</w:t>
            </w:r>
          </w:p>
          <w:p w14:paraId="3DF9F106" w14:textId="77777777" w:rsidR="00776A34" w:rsidRDefault="00776A34">
            <w:pPr>
              <w:widowControl w:val="0"/>
              <w:spacing w:line="240" w:lineRule="auto"/>
            </w:pPr>
          </w:p>
          <w:p w14:paraId="6EFCF9AF" w14:textId="38A05ABB" w:rsidR="00776A34" w:rsidRDefault="00776A34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>Determinar los tiempos de proyección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A0FD" w14:textId="77777777" w:rsidR="007821FE" w:rsidRDefault="00B51F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7843F1D5" w14:textId="77777777" w:rsidR="007821FE" w:rsidRDefault="007821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A1762F" w14:textId="49D5965C" w:rsidR="007821FE" w:rsidRDefault="0077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as proyecciones financieras se pueden elaborar mensual, trimestral, semestral o anualmente; algunas empresas realizan su proyección a 5 o 10 años, dependiendo del tiempo que lleven en el mercado y su consolidación en el mismo.</w:t>
            </w:r>
          </w:p>
          <w:p w14:paraId="0A3FC205" w14:textId="77777777" w:rsidR="007821FE" w:rsidRDefault="007821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DE3B" w14:textId="77777777" w:rsidR="007821FE" w:rsidRDefault="00B51F87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  <w:r>
              <w:rPr>
                <w:i/>
                <w:color w:val="434343"/>
                <w:sz w:val="20"/>
                <w:szCs w:val="20"/>
              </w:rPr>
              <w:t>(</w:t>
            </w:r>
          </w:p>
          <w:p w14:paraId="481461EA" w14:textId="2BB3C3FB" w:rsidR="007821FE" w:rsidRDefault="00E96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FAC1A5B" wp14:editId="58FE37E9">
                  <wp:extent cx="2613660" cy="1741170"/>
                  <wp:effectExtent l="0" t="0" r="0" b="0"/>
                  <wp:docPr id="7" name="Picture 7" descr="Ilustración de gestión del tiempo dibujada a mano pl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lustración de gestión del tiempo dibujada a mano pl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942AB" w14:textId="77777777" w:rsidR="007821FE" w:rsidRDefault="00B51F87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7B510112" w14:textId="77777777" w:rsidR="00E961C9" w:rsidRDefault="00E961C9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50FD17BD" w14:textId="38FF8C55" w:rsidR="00E961C9" w:rsidRPr="00782B22" w:rsidRDefault="00E818A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1" w:author="Alix Cecilia Chinchilla Rueda" w:date="2023-09-22T17:26:00Z">
                  <w:rPr/>
                </w:rPrChange>
              </w:rPr>
              <w:instrText xml:space="preserve"> HYPERLINK "https://www.freepik.es/vector-gratis/ilustracion-gestion-tiempo-dibujada-mano-plana_12429200.htm" \l "query=tiempo%20de%20proyeccion&amp;position=5&amp;from_view=search&amp;track=ais"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https://www.freepik.es/vector-gratis/ilustracion-gestion-tiempo-dibujada-mano-plana_12429200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648E0B28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8B62" w14:textId="77777777" w:rsidR="00465989" w:rsidRDefault="00465989" w:rsidP="00315AB3">
            <w:pPr>
              <w:widowControl w:val="0"/>
              <w:spacing w:line="240" w:lineRule="auto"/>
            </w:pPr>
            <w:r>
              <w:t>Título subtema 3</w:t>
            </w:r>
          </w:p>
          <w:p w14:paraId="42F90A69" w14:textId="77777777" w:rsidR="00776A34" w:rsidRDefault="00776A34" w:rsidP="00315AB3">
            <w:pPr>
              <w:widowControl w:val="0"/>
              <w:spacing w:line="240" w:lineRule="auto"/>
            </w:pPr>
          </w:p>
          <w:p w14:paraId="27A30EF8" w14:textId="178CD387" w:rsidR="00776A34" w:rsidRDefault="00776A34" w:rsidP="00315AB3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Analizar </w:t>
            </w:r>
            <w:r>
              <w:rPr>
                <w:b/>
                <w:sz w:val="20"/>
                <w:szCs w:val="20"/>
              </w:rPr>
              <w:t>la</w:t>
            </w:r>
            <w:r>
              <w:rPr>
                <w:b/>
                <w:color w:val="000000"/>
                <w:sz w:val="20"/>
                <w:szCs w:val="20"/>
              </w:rPr>
              <w:t xml:space="preserve"> situación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F691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55DCF489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9E2023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439591" w14:textId="6205B01C" w:rsidR="00465989" w:rsidRDefault="00776A3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</w:t>
            </w:r>
            <w:r>
              <w:rPr>
                <w:color w:val="000000"/>
                <w:sz w:val="20"/>
                <w:szCs w:val="20"/>
              </w:rPr>
              <w:t>nalizan los factores que determinan esta proyección, si es un nuevo producto o servicio, los costos de operación y las implicaciones de ponerlo al mercado, si la empresa ya está en marca, y se analizan los últimos estados financieros.</w:t>
            </w:r>
          </w:p>
          <w:p w14:paraId="0CCD8DA8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1F6D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198277AF" w14:textId="39CD8D7C" w:rsidR="00465989" w:rsidRDefault="00E961C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735E8D" wp14:editId="7308F5E0">
                  <wp:extent cx="2613660" cy="1741170"/>
                  <wp:effectExtent l="0" t="0" r="0" b="0"/>
                  <wp:docPr id="8" name="Picture 8" descr="Personas dibujadas a mano analizando tablas de crecimi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rsonas dibujadas a mano analizando tablas de creci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EA661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3D363B4F" w14:textId="7FFE0388" w:rsidR="00E961C9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2" w:author="Alix Cecilia Chinchilla Rueda" w:date="2023-09-22T17:26:00Z">
                  <w:rPr/>
                </w:rPrChange>
              </w:rPr>
              <w:instrText xml:space="preserve"> HYPERLINK "https://www.freepik.es/vector-gratis/personas-dibujadas-mano-analizando-tablas-crecimiento_12812893.htm" \l "query=analizar%20la%20situacion&amp;position=13&amp;from_view=search&amp;track=ais"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https://www.freepik.es/vector-gratis/personas-dibujadas-mano-analizando-tablas-</w:t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lastRenderedPageBreak/>
              <w:t>crecimiento_12812893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38DBFE3A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5D47" w14:textId="77777777" w:rsidR="00465989" w:rsidRDefault="00465989" w:rsidP="00315AB3">
            <w:pPr>
              <w:widowControl w:val="0"/>
              <w:spacing w:line="240" w:lineRule="auto"/>
            </w:pPr>
            <w:r>
              <w:lastRenderedPageBreak/>
              <w:t>Título subtema 4</w:t>
            </w:r>
          </w:p>
          <w:p w14:paraId="2E2EC8CC" w14:textId="77777777" w:rsidR="00776A34" w:rsidRDefault="00776A34" w:rsidP="00315AB3">
            <w:pPr>
              <w:widowControl w:val="0"/>
              <w:spacing w:line="240" w:lineRule="auto"/>
            </w:pPr>
          </w:p>
          <w:p w14:paraId="4B407225" w14:textId="53D9FF0B" w:rsidR="00776A34" w:rsidRDefault="00776A34" w:rsidP="00315AB3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>Establecer los principales puntos en la proyección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C000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613D6935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FA12B7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ACB5A6" w14:textId="778EABE0" w:rsidR="00465989" w:rsidRDefault="00776A34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76A34">
              <w:rPr>
                <w:bCs/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efinir en cuánto se pueden incrementar las cifras y en cuánto tiempo; en cada periodo, es importante hacer ajustes, tomar decisiones importantes, comprar activos, adquirir créditos, contrataciones nuevas, etc.</w:t>
            </w:r>
          </w:p>
          <w:p w14:paraId="63C15980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662F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30C3D505" w14:textId="66F990F1" w:rsidR="00465989" w:rsidRDefault="00E961C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8893AD" wp14:editId="2DEC8D68">
                  <wp:extent cx="2613660" cy="1741170"/>
                  <wp:effectExtent l="0" t="0" r="0" b="0"/>
                  <wp:docPr id="9" name="Picture 9" descr="Personas dibujadas a mano plana analizando tablas de crecimi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ersonas dibujadas a mano plana analizando tablas de creci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D9F44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63CFE047" w14:textId="5C00F076" w:rsidR="00E961C9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3" w:author="Alix Cecilia Chinchilla Rueda" w:date="2023-09-22T17:26:00Z">
                  <w:rPr/>
                </w:rPrChange>
              </w:rPr>
              <w:instrText xml:space="preserve"> HYPERLINK "https://www.freepik.es/vector-gratis/personas-dibujadas-mano-plana-analizando-tablas-crecimiento_12427675.htm" \l "query=analizar%20la%20situacion&amp;position=18&amp;from_view=search&amp;track=ais"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https://www.freepik.es/vector-gratis/personas-dibujadas-mano-plana-analizando-tablas-crecimiento_12427675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1CDE99D2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6821" w14:textId="77777777" w:rsidR="00465989" w:rsidRDefault="00465989" w:rsidP="00315AB3">
            <w:pPr>
              <w:widowControl w:val="0"/>
              <w:spacing w:line="240" w:lineRule="auto"/>
            </w:pPr>
            <w:r>
              <w:t>Título subtema 5</w:t>
            </w:r>
          </w:p>
          <w:p w14:paraId="4AF34004" w14:textId="77777777" w:rsidR="00776A34" w:rsidRDefault="00776A34" w:rsidP="00315AB3">
            <w:pPr>
              <w:widowControl w:val="0"/>
              <w:spacing w:line="240" w:lineRule="auto"/>
            </w:pPr>
          </w:p>
          <w:p w14:paraId="0337264A" w14:textId="75C48BB1" w:rsidR="00776A34" w:rsidRDefault="00776A34" w:rsidP="00315AB3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Elaborar un estado de resultados</w:t>
            </w:r>
          </w:p>
          <w:p w14:paraId="16D167F8" w14:textId="70EBB04B" w:rsidR="00776A34" w:rsidRDefault="00776A34" w:rsidP="00315AB3">
            <w:pPr>
              <w:widowControl w:val="0"/>
              <w:spacing w:line="240" w:lineRule="auto"/>
            </w:pP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6377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438ACC48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230EED" w14:textId="38E3DBB4" w:rsid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e deben reflejar los ingresos, gastos y costos de la organización; se realiza una revisión histórica de los estados de resultados para tener unas proyecciones mejor soportadas y realistas.</w:t>
            </w:r>
          </w:p>
          <w:p w14:paraId="2C040F1E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C4BB41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7FC9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6B430D52" w14:textId="5ED419F8" w:rsidR="00465989" w:rsidRDefault="00E961C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FDD784" wp14:editId="441E70A4">
                  <wp:extent cx="2613660" cy="1741170"/>
                  <wp:effectExtent l="0" t="0" r="0" b="0"/>
                  <wp:docPr id="10" name="Picture 10" descr="Pequeños analistas de dibujos animados y un panel de investigación gigante con datos. ilustración pla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equeños analistas de dibujos animados y un panel de investigación gigante con datos. ilustración pla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59DEB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0662F1B0" w14:textId="1778F262" w:rsidR="00E961C9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lastRenderedPageBreak/>
              <w:fldChar w:fldCharType="begin"/>
            </w:r>
            <w:r w:rsidRPr="00661D27">
              <w:rPr>
                <w:lang w:val="en-US"/>
                <w:rPrChange w:id="4" w:author="Alix Cecilia Chinchilla Rueda" w:date="2023-09-22T17:26:00Z">
                  <w:rPr/>
                </w:rPrChange>
              </w:rPr>
              <w:instrText xml:space="preserve"> HYPERLINK "https://www.freepik.es/vector-gratis/pequenos-analistas-dibujos-animados-panel-investigacion-gigante-datos-ilustracion-plana_14623750.htm" \l "query=analizar%20la%20situacion&amp;position=16&amp;from_view=search&amp;track=ais"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https://www.freepik.es/vector-gratis/pequenos-analistas-dibujos-animados-panel-investigacion-gigante-datos-ilustracion-plana_14623750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7C7728F2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050A" w14:textId="77777777" w:rsidR="00465989" w:rsidRDefault="00465989" w:rsidP="00315AB3">
            <w:pPr>
              <w:widowControl w:val="0"/>
              <w:spacing w:line="240" w:lineRule="auto"/>
            </w:pPr>
            <w:r>
              <w:lastRenderedPageBreak/>
              <w:t>Título subtema 6</w:t>
            </w:r>
          </w:p>
          <w:p w14:paraId="10C2C282" w14:textId="77777777" w:rsidR="00776A34" w:rsidRDefault="00776A34" w:rsidP="00315AB3">
            <w:pPr>
              <w:widowControl w:val="0"/>
              <w:spacing w:line="240" w:lineRule="auto"/>
            </w:pPr>
          </w:p>
          <w:p w14:paraId="60FB9BD3" w14:textId="1AACB2D2" w:rsidR="00776A34" w:rsidRDefault="00776A34" w:rsidP="00315AB3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>Conocer el historial en ventas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E2C4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2E7C0877" w14:textId="77777777" w:rsid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73F19B6C" w14:textId="35228CBE" w:rsid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Determinar los costos en que se incurrió con relación a las ventas; se deben tener presentes los indicadores y si algún factor los afectó.</w:t>
            </w:r>
          </w:p>
          <w:p w14:paraId="5FD6C501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509ADE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5218E2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E98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11811BC7" w14:textId="62238E93" w:rsidR="00465989" w:rsidRDefault="00E961C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7A8CFB" wp14:editId="64165520">
                  <wp:extent cx="2613660" cy="19500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64"/>
                          <a:stretch/>
                        </pic:blipFill>
                        <pic:spPr bwMode="auto">
                          <a:xfrm>
                            <a:off x="0" y="0"/>
                            <a:ext cx="2613660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DC030F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35710FE8" w14:textId="77777777" w:rsidR="00E961C9" w:rsidRDefault="00E961C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21134CD4" w14:textId="6BA77E45" w:rsidR="00E961C9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5" w:author="Alix Cecilia Chinchilla Rueda" w:date="2023-09-22T17:26:00Z">
                  <w:rPr/>
                </w:rPrChange>
              </w:rPr>
              <w:instrText xml:space="preserve"> HYPERLINK "https://www.freepik.es/search?format=search&amp;orientation=landscape&amp;query=analizar%20la%20situacion&amp;selection=1&amp;type=vector"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https://www.freepik.es/search?format=search&amp;orientation=landscape&amp;query=analizar%20la%20situacion&amp;selection=1&amp;type=vector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32165EFE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2CFE" w14:textId="77777777" w:rsidR="00465989" w:rsidRDefault="00465989" w:rsidP="00315AB3">
            <w:pPr>
              <w:widowControl w:val="0"/>
              <w:spacing w:line="240" w:lineRule="auto"/>
            </w:pPr>
            <w:r>
              <w:t>Título subtema 7</w:t>
            </w:r>
          </w:p>
          <w:p w14:paraId="77F5BB5D" w14:textId="77777777" w:rsidR="00776A34" w:rsidRDefault="00776A34" w:rsidP="00315AB3">
            <w:pPr>
              <w:widowControl w:val="0"/>
              <w:spacing w:line="240" w:lineRule="auto"/>
            </w:pPr>
          </w:p>
          <w:p w14:paraId="1CC1794B" w14:textId="2921E043" w:rsidR="00776A34" w:rsidRDefault="00776A34" w:rsidP="00315AB3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Realizar una proyección de </w:t>
            </w:r>
            <w:r>
              <w:rPr>
                <w:b/>
                <w:sz w:val="20"/>
                <w:szCs w:val="20"/>
              </w:rPr>
              <w:t>v</w:t>
            </w:r>
            <w:r>
              <w:rPr>
                <w:b/>
                <w:color w:val="000000"/>
                <w:sz w:val="20"/>
                <w:szCs w:val="20"/>
              </w:rPr>
              <w:t>entas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E832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3216979D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927381" w14:textId="67AF36C3" w:rsidR="00776A34" w:rsidRDefault="00776A34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Tener en cuenta factores como las cantidades que se venden del producto o servicio, cuántos clientes se tienen, precios </w:t>
            </w:r>
            <w:r>
              <w:rPr>
                <w:sz w:val="20"/>
                <w:szCs w:val="20"/>
              </w:rPr>
              <w:t>de los productos</w:t>
            </w:r>
            <w:r>
              <w:rPr>
                <w:color w:val="000000"/>
                <w:sz w:val="20"/>
                <w:szCs w:val="20"/>
              </w:rPr>
              <w:t xml:space="preserve"> o servicios con respecto al mercado, factores diferenciales.</w:t>
            </w:r>
          </w:p>
          <w:p w14:paraId="27C32685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A996E9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0F0CE8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1D30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2EBF8C7C" w14:textId="5242E785" w:rsidR="00465989" w:rsidRDefault="00E961C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4486CB2" wp14:editId="096A68CB">
                  <wp:extent cx="2613660" cy="2008505"/>
                  <wp:effectExtent l="0" t="0" r="0" b="0"/>
                  <wp:docPr id="12" name="Picture 12" descr="Éxito de los gerentes de inicio que trabajan cerca del crecimiento de la tabla de ganancias. logro financiero, progreso del trabajo y lanzamiento de cohetes de pequeñas personas corporativas ilustraciones vectoriales planas. finanzas, concepto de oportun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Éxito de los gerentes de inicio que trabajan cerca del crecimiento de la tabla de ganancias. logro financiero, progreso del trabajo y lanzamiento de cohetes de pequeñas personas corporativas ilustraciones vectoriales planas. finanzas, concepto de oportun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1D531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057D46EB" w14:textId="55191999" w:rsidR="00E961C9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6" w:author="Alix Cecilia Chinchilla Rueda" w:date="2023-09-22T17:26:00Z">
                  <w:rPr/>
                </w:rPrChange>
              </w:rPr>
              <w:instrText xml:space="preserve"> HYPERLINK "https://www.freepik.es/vector-gratis/exito-gerentes-inicio-que-trabajan-cerca-crecimiento-tabla-ganancias-logro-financiero-progreso-trabajo-lanzamiento-cohetes-pequenas-personas-corporativas-ilustraciones-vectoriales-planas-finanzas-concepto-oportunidad_23548173.htm" \l "query=proyeccion%20de%20ventas&amp;position=0&amp;from_view=search&amp;track=ais" </w:instrText>
            </w:r>
            <w:r>
              <w:fldChar w:fldCharType="separate"/>
            </w:r>
            <w:r w:rsidR="00E961C9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https://www.freepik.es/vector-gratis/exito-gerentes-inicio-que-trabajan-cerca-crecimiento-tabla-ganancias-logro-financiero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E961C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65989" w:rsidRPr="00661D27" w14:paraId="43F153E8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B317" w14:textId="77777777" w:rsidR="00465989" w:rsidRDefault="00465989" w:rsidP="00315AB3">
            <w:pPr>
              <w:widowControl w:val="0"/>
              <w:spacing w:line="240" w:lineRule="auto"/>
            </w:pPr>
            <w:r>
              <w:lastRenderedPageBreak/>
              <w:t>Título subtema 8</w:t>
            </w:r>
          </w:p>
          <w:p w14:paraId="5BD1D622" w14:textId="77777777" w:rsidR="00776A34" w:rsidRDefault="00776A34" w:rsidP="00315AB3">
            <w:pPr>
              <w:widowControl w:val="0"/>
              <w:spacing w:line="240" w:lineRule="auto"/>
            </w:pPr>
          </w:p>
          <w:p w14:paraId="3B533077" w14:textId="1C10AF98" w:rsidR="00776A34" w:rsidRDefault="00776A34" w:rsidP="00315AB3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Elaborar un balance </w:t>
            </w: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color w:val="000000"/>
                <w:sz w:val="20"/>
                <w:szCs w:val="20"/>
              </w:rPr>
              <w:t>eneral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231F" w14:textId="77777777" w:rsidR="00465989" w:rsidDel="00030F2B" w:rsidRDefault="00465989" w:rsidP="00315AB3">
            <w:pPr>
              <w:widowControl w:val="0"/>
              <w:spacing w:line="240" w:lineRule="auto"/>
              <w:rPr>
                <w:del w:id="7" w:author="Viviana Herrera" w:date="2024-04-05T09:17:00Z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título </w:t>
            </w:r>
            <w:r>
              <w:rPr>
                <w:i/>
                <w:sz w:val="20"/>
                <w:szCs w:val="20"/>
              </w:rPr>
              <w:t xml:space="preserve"> (máximo 60 palabras)</w:t>
            </w:r>
          </w:p>
          <w:p w14:paraId="528B173B" w14:textId="77777777" w:rsidR="00465989" w:rsidDel="00030F2B" w:rsidRDefault="00465989" w:rsidP="00315AB3">
            <w:pPr>
              <w:widowControl w:val="0"/>
              <w:spacing w:line="240" w:lineRule="auto"/>
              <w:rPr>
                <w:del w:id="8" w:author="Viviana Herrera" w:date="2024-04-05T09:17:00Z"/>
                <w:sz w:val="20"/>
                <w:szCs w:val="20"/>
              </w:rPr>
            </w:pPr>
          </w:p>
          <w:p w14:paraId="2B6D6C7D" w14:textId="757DDC27" w:rsidR="00776A34" w:rsidRDefault="00030F2B" w:rsidP="3FA5E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Con el cual </w:t>
            </w:r>
            <w:r w:rsidR="00776A34" w:rsidRPr="3FA5E036">
              <w:rPr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color w:val="000000" w:themeColor="text1"/>
                <w:sz w:val="20"/>
                <w:szCs w:val="20"/>
              </w:rPr>
              <w:t>establecen</w:t>
            </w:r>
            <w:bookmarkStart w:id="9" w:name="_GoBack"/>
            <w:bookmarkEnd w:id="9"/>
            <w:r w:rsidR="00776A34" w:rsidRPr="3FA5E036">
              <w:rPr>
                <w:color w:val="000000" w:themeColor="text1"/>
                <w:sz w:val="20"/>
                <w:szCs w:val="20"/>
              </w:rPr>
              <w:t xml:space="preserve"> todos los activos y pasivos de la empresa. Se debe tener presente que las cantidades proyectadas deben coincidir con los rubros proyectados; si la proyección es anual, al aumentar las ventas, también </w:t>
            </w:r>
            <w:r w:rsidR="00776A34" w:rsidRPr="3FA5E036">
              <w:rPr>
                <w:sz w:val="20"/>
                <w:szCs w:val="20"/>
              </w:rPr>
              <w:t>aumentarán</w:t>
            </w:r>
            <w:r w:rsidR="00776A34" w:rsidRPr="3FA5E036">
              <w:rPr>
                <w:color w:val="000000" w:themeColor="text1"/>
                <w:sz w:val="20"/>
                <w:szCs w:val="20"/>
              </w:rPr>
              <w:t xml:space="preserve"> las cuentas por cobrar, los clientes y el financiamiento de los rubros para el incremento de las ventas.</w:t>
            </w:r>
          </w:p>
          <w:p w14:paraId="3D070A67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26D9CC" w14:textId="77777777" w:rsidR="00465989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7E52C8" w14:textId="4F4C450D" w:rsidR="00465989" w:rsidRPr="00030F2B" w:rsidRDefault="00465989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9D2C" w14:textId="77777777" w:rsidR="00465989" w:rsidRDefault="00465989" w:rsidP="00315AB3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57AC64A5" w14:textId="19513853" w:rsidR="00465989" w:rsidRDefault="00B51F87" w:rsidP="00315A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819C37" wp14:editId="0CB510C6">
                  <wp:extent cx="2613660" cy="1741170"/>
                  <wp:effectExtent l="0" t="0" r="0" b="0"/>
                  <wp:docPr id="13" name="Picture 13" descr="Concepto de csr de diseño plano ilust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cepto de csr de diseño plano ilust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5C685" w14:textId="77777777" w:rsidR="00465989" w:rsidRDefault="00465989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6B72F783" w14:textId="77777777" w:rsidR="00B51F87" w:rsidRDefault="00B51F87" w:rsidP="00315AB3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0B9DE89C" w14:textId="4BA9587F" w:rsidR="00B51F87" w:rsidRPr="00782B22" w:rsidRDefault="00E818A1" w:rsidP="00315A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10" w:author="Alix Cecilia Chinchilla Rueda" w:date="2023-09-22T17:26:00Z">
                  <w:rPr/>
                </w:rPrChange>
              </w:rPr>
              <w:instrText xml:space="preserve"> HYPERLINK "https://www.freepik.es/vector-gratis/concepto-csr-diseno-plano-ilustrado_13404486.htm" \l "query=activos%20y%20pasivos&amp;position=11&amp;from_view=search&amp;track=ais" </w:instrText>
            </w:r>
            <w:r>
              <w:fldChar w:fldCharType="separate"/>
            </w:r>
            <w:r w:rsidR="00B51F87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https://www.freepik.es/vector-gratis/concepto-</w:t>
            </w:r>
            <w:r w:rsidR="00B51F87" w:rsidRPr="001406F2">
              <w:rPr>
                <w:rStyle w:val="Hipervnculo"/>
                <w:sz w:val="20"/>
                <w:szCs w:val="20"/>
                <w:lang w:val="en-US"/>
              </w:rPr>
              <w:lastRenderedPageBreak/>
              <w:t>csr-diseno-plano-ilustrado_13404486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B51F8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821FE" w:rsidRPr="00661D27" w14:paraId="58561580" w14:textId="77777777" w:rsidTr="3FA5E036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4015" w14:textId="77777777" w:rsidR="007821FE" w:rsidRDefault="00B51F87">
            <w:pPr>
              <w:widowControl w:val="0"/>
              <w:spacing w:line="240" w:lineRule="auto"/>
            </w:pPr>
            <w:r>
              <w:lastRenderedPageBreak/>
              <w:t xml:space="preserve">Título subtema </w:t>
            </w:r>
            <w:r w:rsidR="00465989">
              <w:t>9</w:t>
            </w:r>
          </w:p>
          <w:p w14:paraId="4C009FE6" w14:textId="77777777" w:rsidR="00782B22" w:rsidRDefault="00782B22">
            <w:pPr>
              <w:widowControl w:val="0"/>
              <w:spacing w:line="240" w:lineRule="auto"/>
            </w:pPr>
          </w:p>
          <w:p w14:paraId="2DC81CC3" w14:textId="4F0321F5" w:rsidR="00782B22" w:rsidRDefault="00782B22">
            <w:pPr>
              <w:widowControl w:val="0"/>
              <w:spacing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Proyectar el </w:t>
            </w:r>
            <w:r>
              <w:rPr>
                <w:b/>
                <w:sz w:val="20"/>
                <w:szCs w:val="20"/>
              </w:rPr>
              <w:t>f</w:t>
            </w:r>
            <w:r>
              <w:rPr>
                <w:b/>
                <w:color w:val="000000"/>
                <w:sz w:val="20"/>
                <w:szCs w:val="20"/>
              </w:rPr>
              <w:t xml:space="preserve">lujo de 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fectivo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2F3E" w14:textId="77777777" w:rsidR="007821FE" w:rsidRDefault="00B51F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aquí el texto que se despliega al hacer clic en el </w:t>
            </w:r>
            <w:proofErr w:type="gramStart"/>
            <w:r>
              <w:rPr>
                <w:sz w:val="20"/>
                <w:szCs w:val="20"/>
              </w:rPr>
              <w:t xml:space="preserve">título </w:t>
            </w:r>
            <w:r>
              <w:rPr>
                <w:i/>
                <w:sz w:val="20"/>
                <w:szCs w:val="20"/>
              </w:rPr>
              <w:t xml:space="preserve"> (</w:t>
            </w:r>
            <w:proofErr w:type="gramEnd"/>
            <w:r>
              <w:rPr>
                <w:i/>
                <w:sz w:val="20"/>
                <w:szCs w:val="20"/>
              </w:rPr>
              <w:t>máximo 60 palabras)</w:t>
            </w:r>
          </w:p>
          <w:p w14:paraId="45E4DDF1" w14:textId="77777777" w:rsidR="00782B22" w:rsidRDefault="00782B22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56B0BCC" w14:textId="7DD6F210" w:rsidR="00776A34" w:rsidRDefault="00782B22" w:rsidP="0077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76A34">
              <w:rPr>
                <w:color w:val="000000"/>
                <w:sz w:val="20"/>
                <w:szCs w:val="20"/>
              </w:rPr>
              <w:t xml:space="preserve">eniendo el estado de resultados y el balance general, </w:t>
            </w:r>
            <w:r w:rsidR="00776A34">
              <w:rPr>
                <w:sz w:val="20"/>
                <w:szCs w:val="20"/>
              </w:rPr>
              <w:t>se puede</w:t>
            </w:r>
            <w:r w:rsidR="00776A34">
              <w:rPr>
                <w:color w:val="000000"/>
                <w:sz w:val="20"/>
                <w:szCs w:val="20"/>
              </w:rPr>
              <w:t xml:space="preserve"> elaborar una proyección con base en el efectivo y la liquidez con los que cuenta la empresa.</w:t>
            </w:r>
          </w:p>
          <w:p w14:paraId="41562EBD" w14:textId="77777777" w:rsidR="007821FE" w:rsidRDefault="007821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ED5E" w14:textId="77777777" w:rsidR="007821FE" w:rsidRDefault="00B51F87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</w:p>
          <w:p w14:paraId="55DDE76B" w14:textId="0E582A0E" w:rsidR="007821FE" w:rsidRDefault="00B51F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DC15772" wp14:editId="10D9CB47">
                  <wp:extent cx="2613660" cy="1741170"/>
                  <wp:effectExtent l="0" t="0" r="0" b="0"/>
                  <wp:docPr id="14" name="Picture 14" descr="Composición del plan de diversificación financiera con símbolos de ingresos ilustración vectorial pl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mposición del plan de diversificación financiera con símbolos de ingresos ilustración vectorial pl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52E3B" w14:textId="77777777" w:rsidR="007821FE" w:rsidRDefault="00B51F87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Ruta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drive </w:t>
            </w:r>
            <w:proofErr w:type="spellStart"/>
            <w:r w:rsidRPr="00782B22">
              <w:rPr>
                <w:b/>
                <w:sz w:val="20"/>
                <w:szCs w:val="20"/>
                <w:lang w:val="en-US"/>
              </w:rPr>
              <w:t>Imagen</w:t>
            </w:r>
            <w:proofErr w:type="spellEnd"/>
            <w:r w:rsidRPr="00782B22">
              <w:rPr>
                <w:b/>
                <w:sz w:val="20"/>
                <w:szCs w:val="20"/>
                <w:lang w:val="en-US"/>
              </w:rPr>
              <w:t xml:space="preserve"> 1: r7_i1.png</w:t>
            </w:r>
          </w:p>
          <w:p w14:paraId="3D03DD85" w14:textId="75B6A86B" w:rsidR="00B51F87" w:rsidRPr="00782B22" w:rsidRDefault="00E818A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661D27">
              <w:rPr>
                <w:lang w:val="en-US"/>
                <w:rPrChange w:id="11" w:author="Alix Cecilia Chinchilla Rueda" w:date="2023-09-22T17:26:00Z">
                  <w:rPr/>
                </w:rPrChange>
              </w:rPr>
              <w:instrText xml:space="preserve"> HYPERLINK "https://www.freepik.es/vector-gratis/concepto-csr-diseno-plano-ilustrado_13404486.htm" \l "query=activos%20y%20pasivos&amp;position=11&amp;from_view=search&amp;track=ais" </w:instrText>
            </w:r>
            <w:r>
              <w:fldChar w:fldCharType="separate"/>
            </w:r>
            <w:r w:rsidR="00B51F87" w:rsidRPr="001406F2">
              <w:rPr>
                <w:rStyle w:val="Hipervnculo"/>
                <w:sz w:val="20"/>
                <w:szCs w:val="20"/>
                <w:lang w:val="en-US"/>
              </w:rPr>
              <w:t>https://www.freepik.es/vector-gratis/concepto-csr-diseno-plano-ilustrado_13404486</w:t>
            </w:r>
            <w:r>
              <w:rPr>
                <w:rStyle w:val="Hipervnculo"/>
                <w:sz w:val="20"/>
                <w:szCs w:val="20"/>
                <w:lang w:val="en-US"/>
              </w:rPr>
              <w:fldChar w:fldCharType="end"/>
            </w:r>
            <w:r w:rsidR="00B51F87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983B5B3" w14:textId="77777777" w:rsidR="007821FE" w:rsidRPr="00782B22" w:rsidRDefault="007821FE">
      <w:pPr>
        <w:spacing w:line="240" w:lineRule="auto"/>
        <w:rPr>
          <w:b/>
          <w:lang w:val="en-US"/>
        </w:rPr>
      </w:pPr>
    </w:p>
    <w:sectPr w:rsidR="007821FE" w:rsidRPr="00782B22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F0A98" w14:textId="77777777" w:rsidR="001A0B61" w:rsidRDefault="001A0B61">
      <w:pPr>
        <w:spacing w:line="240" w:lineRule="auto"/>
      </w:pPr>
      <w:r>
        <w:separator/>
      </w:r>
    </w:p>
  </w:endnote>
  <w:endnote w:type="continuationSeparator" w:id="0">
    <w:p w14:paraId="0C094916" w14:textId="77777777" w:rsidR="001A0B61" w:rsidRDefault="001A0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19ED" w14:textId="77777777" w:rsidR="007821FE" w:rsidRDefault="007821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7ACBA" w14:textId="77777777" w:rsidR="001A0B61" w:rsidRDefault="001A0B61">
      <w:pPr>
        <w:spacing w:line="240" w:lineRule="auto"/>
      </w:pPr>
      <w:r>
        <w:separator/>
      </w:r>
    </w:p>
  </w:footnote>
  <w:footnote w:type="continuationSeparator" w:id="0">
    <w:p w14:paraId="08165168" w14:textId="77777777" w:rsidR="001A0B61" w:rsidRDefault="001A0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AE1EF" w14:textId="77777777" w:rsidR="007821FE" w:rsidRDefault="00B51F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5219F87" wp14:editId="45F1B6E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50303AD" wp14:editId="3FB0E76D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AB29CD" w14:textId="77777777" w:rsidR="007821FE" w:rsidRDefault="00B51F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16F51D9" w14:textId="77777777" w:rsidR="007821FE" w:rsidRDefault="00B51F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6A3CA65" w14:textId="77777777" w:rsidR="007821FE" w:rsidRDefault="007821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5030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7821FE" w:rsidRDefault="00B51F87" w14:paraId="00AB29C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7821FE" w:rsidRDefault="00B51F87" w14:paraId="416F51D9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COMPONENTES WEB PARA </w:t>
                    </w:r>
                    <w:r>
                      <w:rPr>
                        <w:b/>
                        <w:color w:val="000000"/>
                      </w:rPr>
                      <w:t>DIAGRAMACIÓN DE CONTENIDO</w:t>
                    </w:r>
                  </w:p>
                  <w:p w:rsidR="007821FE" w:rsidRDefault="007821FE" w14:paraId="66A3CA65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3364"/>
    <w:multiLevelType w:val="multilevel"/>
    <w:tmpl w:val="7722CE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ix Cecilia Chinchilla Rueda">
    <w15:presenceInfo w15:providerId="None" w15:userId="Alix Cecilia Chinchilla Rueda"/>
  </w15:person>
  <w15:person w15:author="Viviana Herrera">
    <w15:presenceInfo w15:providerId="None" w15:userId="Viviana Herr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FE"/>
    <w:rsid w:val="00030F2B"/>
    <w:rsid w:val="001A0B61"/>
    <w:rsid w:val="00277786"/>
    <w:rsid w:val="00465989"/>
    <w:rsid w:val="00661D27"/>
    <w:rsid w:val="00776A34"/>
    <w:rsid w:val="007821FE"/>
    <w:rsid w:val="00782B22"/>
    <w:rsid w:val="00856ED0"/>
    <w:rsid w:val="00876469"/>
    <w:rsid w:val="00897281"/>
    <w:rsid w:val="00B51F87"/>
    <w:rsid w:val="00E818A1"/>
    <w:rsid w:val="00E961C9"/>
    <w:rsid w:val="3D167FB3"/>
    <w:rsid w:val="3FA5E036"/>
    <w:rsid w:val="711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6BDF"/>
  <w15:docId w15:val="{D53A8408-C970-494A-BBC3-2DB47A9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61C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61C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D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C5EBE0-8BDE-4604-8AAC-9D95E2E7A63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3ABE99D-D29E-4277-962D-9921C78C2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DB9F7-1F29-446C-9386-7CDC25EB5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Flores</dc:creator>
  <cp:lastModifiedBy>Viviana Herrera</cp:lastModifiedBy>
  <cp:revision>2</cp:revision>
  <dcterms:created xsi:type="dcterms:W3CDTF">2024-04-05T14:19:00Z</dcterms:created>
  <dcterms:modified xsi:type="dcterms:W3CDTF">2024-04-05T14:19:00Z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2023-12-15T13:57:01Z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6f9fec4c-a782-4ac4-bb8d-3dd9d39a4b2f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23363200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